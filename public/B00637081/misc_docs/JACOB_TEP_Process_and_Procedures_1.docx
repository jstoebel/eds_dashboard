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TEP Process and Procedures </w:t>
      </w:r>
    </w:p>
    <w:p>
      <w:pPr>
        <w:pStyle w:val="Normal"/>
        <w:rPr/>
      </w:pPr>
      <w:r>
        <w:rPr/>
        <w:t>Faculty Notes</w:t>
      </w:r>
    </w:p>
    <w:p>
      <w:pPr>
        <w:pStyle w:val="Normal"/>
        <w:numPr>
          <w:ilvl w:val="1"/>
          <w:numId w:val="1"/>
        </w:numPr>
        <w:rPr/>
      </w:pPr>
      <w:r>
        <w:rPr/>
        <w:t xml:space="preserve">Due dates for the following fall and spring terms will be determined by the Chair and entered into the </w:t>
      </w:r>
      <w:ins w:id="0" w:author="Unknown Author" w:date="2015-10-15T14:00:00Z">
        <w:r>
          <w:rPr/>
          <w:t>catalog</w:t>
        </w:r>
      </w:ins>
      <w:del w:id="1" w:author="Unknown Author" w:date="2015-10-15T14:00:00Z">
        <w:r>
          <w:rPr/>
          <w:delText>catalogue</w:delText>
        </w:r>
      </w:del>
      <w:r>
        <w:rPr/>
        <w:t xml:space="preserve"> each summer.</w:t>
      </w:r>
    </w:p>
    <w:p>
      <w:pPr>
        <w:pStyle w:val="Normal"/>
        <w:numPr>
          <w:ilvl w:val="1"/>
          <w:numId w:val="1"/>
        </w:numPr>
        <w:rPr/>
      </w:pPr>
      <w:r>
        <w:rPr/>
        <w:t xml:space="preserve">At the beginning of each term, students will receive an application survey to discern their </w:t>
      </w:r>
      <w:ins w:id="2" w:author="Unknown Author" w:date="2015-10-15T14:01:00Z">
        <w:r>
          <w:rPr/>
          <w:t xml:space="preserve">intentions to apply to the TEP. </w:t>
        </w:r>
      </w:ins>
      <w:del w:id="3" w:author="Unknown Author" w:date="2015-10-15T14:01:00Z">
        <w:r>
          <w:rPr/>
          <w:delText xml:space="preserve">admission to TEP intention.  </w:delText>
        </w:r>
      </w:del>
    </w:p>
    <w:p>
      <w:pPr>
        <w:pStyle w:val="Normal"/>
        <w:numPr>
          <w:ilvl w:val="1"/>
          <w:numId w:val="1"/>
        </w:numPr>
        <w:rPr/>
      </w:pPr>
      <w:r>
        <w:rPr>
          <w:i/>
        </w:rPr>
        <w:t xml:space="preserve">Why I want to Teach, </w:t>
      </w:r>
      <w:r>
        <w:rPr/>
        <w:t xml:space="preserve">resume and names of faculty for recommendation surveys are due on date included in the </w:t>
      </w:r>
      <w:ins w:id="4" w:author="Unknown Author" w:date="2015-10-15T14:01:00Z">
        <w:r>
          <w:rPr/>
          <w:t>catalog</w:t>
        </w:r>
      </w:ins>
      <w:del w:id="5" w:author="Unknown Author" w:date="2015-10-15T14:01:00Z">
        <w:r>
          <w:rPr/>
          <w:delText>catalogue</w:delText>
        </w:r>
      </w:del>
      <w:r>
        <w:rPr/>
        <w:t xml:space="preserve"> each term.  The essay and resume are submitted in LiveText</w:t>
      </w:r>
      <w:ins w:id="6" w:author="Unknown Author" w:date="2015-10-15T14:02:00Z">
        <w:r>
          <w:rPr/>
          <w:t xml:space="preserve">.  Students submit to Lisa names </w:t>
        </w:r>
      </w:ins>
      <w:ins w:id="7" w:author="Unknown Author" w:date="2015-10-15T14:03:00Z">
        <w:r>
          <w:rPr/>
          <w:t>of two faculty or staff to complete a recommendation form.</w:t>
        </w:r>
      </w:ins>
      <w:del w:id="8" w:author="Unknown Author" w:date="2015-10-15T14:03:00Z">
        <w:r>
          <w:rPr/>
          <w:delText xml:space="preserve"> </w:delText>
        </w:r>
      </w:del>
      <w:r>
        <w:rPr/>
        <w:t xml:space="preserve"> </w:t>
      </w:r>
      <w:del w:id="9" w:author="Unknown Author" w:date="2015-10-16T08:06:00Z">
        <w:r>
          <w:rPr/>
          <w:delText>and the faculty names come to Lisa.</w:delText>
        </w:r>
      </w:del>
    </w:p>
    <w:p>
      <w:pPr>
        <w:pStyle w:val="Normal"/>
        <w:numPr>
          <w:ilvl w:val="1"/>
          <w:numId w:val="1"/>
        </w:numPr>
        <w:rPr>
          <w:shd w:fill="FFFF00" w:val="clear"/>
        </w:rPr>
      </w:pPr>
      <w:r>
        <w:rPr/>
        <w:t xml:space="preserve">The group interview will be scheduled to include 3-5 students and 2-5 </w:t>
      </w:r>
      <w:commentRangeStart w:id="0"/>
      <w:r>
        <w:rPr/>
        <w:t>faculty members</w:t>
      </w:r>
      <w:commentRangeEnd w:id="0"/>
      <w:r>
        <w:rPr/>
      </w:r>
      <w:r>
        <w:rPr/>
        <w:commentReference w:id="0"/>
      </w:r>
      <w:r>
        <w:rPr/>
        <w:t xml:space="preserve"> and will take place approximately one to two weeks after written submissions</w:t>
      </w:r>
      <w:ins w:id="10" w:author="Unknown Author" w:date="2015-10-16T08:07:00Z">
        <w:r>
          <w:rPr/>
          <w:t xml:space="preserve"> </w:t>
        </w:r>
      </w:ins>
      <w:ins w:id="11" w:author="Unknown Author" w:date="2015-10-16T08:07:00Z">
        <w:r>
          <w:rPr/>
          <w:t>are due</w:t>
        </w:r>
      </w:ins>
      <w:r>
        <w:rPr/>
        <w:t xml:space="preserve">.  </w:t>
      </w:r>
      <w:r>
        <w:rPr>
          <w:shd w:fill="FFFF00" w:val="clear"/>
        </w:rPr>
        <w:t>To be decided- how are we doing this for next semester</w:t>
      </w:r>
    </w:p>
    <w:p>
      <w:pPr>
        <w:pStyle w:val="Normal"/>
        <w:numPr>
          <w:ilvl w:val="1"/>
          <w:numId w:val="1"/>
        </w:numPr>
        <w:rPr/>
      </w:pPr>
      <w:r>
        <w:rPr/>
        <w:t xml:space="preserve">Once a student has met all the requirements for admission and the TEC has voted to admit them, they will receive their letter of acceptance.  This letter will have information about setting a time to meet with advisor to create their </w:t>
      </w:r>
      <w:ins w:id="12" w:author="Unknown Author" w:date="2015-10-15T14:04:00Z">
        <w:r>
          <w:rPr/>
          <w:t>Professional Growth Plan (</w:t>
        </w:r>
      </w:ins>
      <w:r>
        <w:rPr/>
        <w:t>PGP</w:t>
      </w:r>
      <w:ins w:id="13" w:author="Unknown Author" w:date="2015-10-15T14:04:00Z">
        <w:r>
          <w:rPr/>
          <w:t>)</w:t>
        </w:r>
      </w:ins>
      <w:r>
        <w:rPr/>
        <w:t xml:space="preserve">.  Students and advisors will have four weeks to finalize the PGP from the time that the student receives their admission letter. The PGP is only required once a student has been admitted.  The advisor submits an approved PGP </w:t>
      </w:r>
      <w:ins w:id="14" w:author="Unknown Author" w:date="2015-10-15T14:05:00Z">
        <w:r>
          <w:rPr/>
          <w:t>via LiveText</w:t>
        </w:r>
      </w:ins>
      <w:del w:id="15" w:author="Unknown Author" w:date="2015-10-15T14:05:00Z">
        <w:r>
          <w:rPr/>
          <w:delText>to staff</w:delText>
        </w:r>
      </w:del>
      <w:r>
        <w:rPr/>
        <w:t xml:space="preserve"> in order to be uploaded into the student’s file.  The student </w:t>
      </w:r>
      <w:r>
        <w:rPr>
          <w:b/>
        </w:rPr>
        <w:t>may</w:t>
      </w:r>
      <w:r>
        <w:rPr/>
        <w:t xml:space="preserve"> </w:t>
      </w:r>
      <w:ins w:id="16" w:author="Unknown Author" w:date="2015-10-16T08:08:00Z">
        <w:r>
          <w:rPr/>
          <w:t xml:space="preserve">optionally </w:t>
        </w:r>
      </w:ins>
      <w:r>
        <w:rPr/>
        <w:t xml:space="preserve">work on the PGP if they are not admitted to TEP but expect to be admitted in a later term.  </w:t>
      </w:r>
    </w:p>
    <w:p>
      <w:pPr>
        <w:pStyle w:val="Normal"/>
        <w:numPr>
          <w:ilvl w:val="1"/>
          <w:numId w:val="1"/>
        </w:numPr>
        <w:rPr>
          <w:shd w:fill="FFFF00" w:val="clear"/>
        </w:rPr>
      </w:pPr>
      <w:r>
        <w:rPr/>
        <w:t xml:space="preserve">The PGP will be updated at admission to student teaching.  </w:t>
      </w:r>
      <w:r>
        <w:rPr>
          <w:shd w:fill="FFFF00" w:val="clear"/>
        </w:rPr>
        <w:t>Question-what about at end of Junior year also?</w:t>
      </w:r>
    </w:p>
    <w:p>
      <w:pPr>
        <w:pStyle w:val="Normal"/>
        <w:numPr>
          <w:ilvl w:val="1"/>
          <w:numId w:val="1"/>
        </w:numPr>
        <w:rPr/>
      </w:pPr>
      <w:r>
        <w:rPr/>
        <w:t xml:space="preserve">If a student has not been admitted they will receive a denial letter that gives them guidance on options for going forward.  If a student does not pass a portion of the TEP in one term they must reapply.  They only have to resubmit </w:t>
      </w:r>
      <w:del w:id="17" w:author="Unknown Author" w:date="2015-10-16T08:08:00Z">
        <w:r>
          <w:rPr/>
          <w:delText>or</w:delText>
        </w:r>
      </w:del>
      <w:ins w:id="18" w:author="Unknown Author" w:date="2015-10-16T08:08:00Z">
        <w:r>
          <w:rPr/>
          <w:t>and</w:t>
        </w:r>
      </w:ins>
      <w:r>
        <w:rPr/>
        <w:t xml:space="preserve"> pass what they missed in the previous application process.  </w:t>
      </w:r>
      <w:commentRangeStart w:id="1"/>
      <w:r>
        <w:rPr/>
      </w:r>
      <w:del w:id="19" w:author="Unknown Author" w:date="2015-10-15T14:07:00Z">
        <w:r>
          <w:rPr/>
          <w:delText>Depending on individual circumstances</w:delText>
        </w:r>
      </w:del>
      <w:commentRangeEnd w:id="1"/>
      <w:r>
        <w:rPr/>
      </w:r>
      <w:r>
        <w:rPr/>
        <w:commentReference w:id="1"/>
      </w:r>
      <w:del w:id="20" w:author="Unknown Author" w:date="2015-10-15T14:07:00Z">
        <w:r>
          <w:rPr/>
          <w:delText>,</w:delText>
        </w:r>
      </w:del>
      <w:r>
        <w:rPr/>
        <w:t xml:space="preserve"> </w:t>
      </w:r>
      <w:ins w:id="21" w:author="Unknown Author" w:date="2015-10-15T14:07:00Z">
        <w:r>
          <w:rPr/>
          <w:t>T</w:t>
        </w:r>
      </w:ins>
      <w:del w:id="22" w:author="Unknown Author" w:date="2015-10-15T14:07:00Z">
        <w:r>
          <w:rPr/>
          <w:delText>t</w:delText>
        </w:r>
      </w:del>
      <w:r>
        <w:rPr/>
        <w:t xml:space="preserve">he EDS program may </w:t>
      </w:r>
      <w:del w:id="23" w:author="Unknown Author" w:date="2015-10-15T14:07:00Z">
        <w:r>
          <w:rPr/>
          <w:delText>agree to</w:delText>
        </w:r>
      </w:del>
      <w:r>
        <w:rPr/>
        <w:t xml:space="preserve"> offer </w:t>
      </w:r>
      <w:ins w:id="24" w:author="Unknown Author" w:date="2015-10-16T08:09:00Z">
        <w:r>
          <w:rPr/>
          <w:t>multiple</w:t>
        </w:r>
      </w:ins>
      <w:ins w:id="25" w:author="Unknown Author" w:date="2015-10-15T14:07:00Z">
        <w:r>
          <w:rPr/>
          <w:t xml:space="preserve"> opportunities </w:t>
        </w:r>
      </w:ins>
      <w:del w:id="26" w:author="Unknown Author" w:date="2015-10-15T14:07:00Z">
        <w:r>
          <w:rPr/>
          <w:delText xml:space="preserve">the </w:delText>
        </w:r>
      </w:del>
      <w:ins w:id="27" w:author="Unknown Author" w:date="2015-10-15T14:07:00Z">
        <w:r>
          <w:rPr/>
          <w:t xml:space="preserve">to apply </w:t>
        </w:r>
      </w:ins>
      <w:del w:id="28" w:author="Unknown Author" w:date="2015-10-15T14:07:00Z">
        <w:r>
          <w:rPr/>
          <w:delText>student a second admission date within</w:delText>
        </w:r>
      </w:del>
      <w:ins w:id="29" w:author="Unknown Author" w:date="2015-10-15T14:07:00Z">
        <w:r>
          <w:rPr/>
          <w:t xml:space="preserve">in </w:t>
        </w:r>
      </w:ins>
      <w:ins w:id="30" w:author="Unknown Author" w:date="2015-10-16T08:09:00Z">
        <w:r>
          <w:rPr/>
          <w:t>one</w:t>
        </w:r>
      </w:ins>
      <w:del w:id="31" w:author="Unknown Author" w:date="2015-10-16T08:09:00Z">
        <w:r>
          <w:rPr/>
          <w:delText xml:space="preserve"> </w:delText>
        </w:r>
      </w:del>
      <w:ins w:id="32" w:author="Unknown Author" w:date="2015-10-16T08:11:00Z">
        <w:r>
          <w:rPr/>
          <w:t xml:space="preserve"> </w:t>
        </w:r>
      </w:ins>
      <w:del w:id="33" w:author="Unknown Author" w:date="2015-10-16T08:09:00Z">
        <w:r>
          <w:rPr/>
          <w:delText xml:space="preserve">the </w:delText>
        </w:r>
      </w:del>
      <w:r>
        <w:rPr/>
        <w:t xml:space="preserve">term.  All documents related will be uploaded to LiveText and to their public folder. </w:t>
      </w:r>
      <w:r>
        <w:rPr/>
        <w:commentReference w:id="2"/>
      </w:r>
    </w:p>
    <w:p>
      <w:pPr>
        <w:pStyle w:val="Normal"/>
        <w:rPr/>
      </w:pPr>
      <w:r>
        <w:rPr/>
        <w:t>Staff Notes/duties:</w:t>
      </w:r>
    </w:p>
    <w:p>
      <w:pPr>
        <w:pStyle w:val="ListParagraph"/>
        <w:numPr>
          <w:ilvl w:val="0"/>
          <w:numId w:val="2"/>
        </w:numPr>
        <w:rPr/>
      </w:pPr>
      <w:r>
        <w:rPr/>
        <w:t xml:space="preserve">Lisa will produce </w:t>
      </w:r>
      <w:ins w:id="34" w:author="Unknown Author" w:date="2015-10-15T14:36:00Z">
        <w:r>
          <w:rPr/>
          <w:t>a</w:t>
        </w:r>
      </w:ins>
      <w:ins w:id="35" w:author="Unknown Author" w:date="2015-10-15T14:13:00Z">
        <w:r>
          <w:rPr/>
          <w:t xml:space="preserve"> list of students the program expects to apply </w:t>
        </w:r>
      </w:ins>
      <w:ins w:id="36" w:author="Unknown Author" w:date="2015-10-15T14:13:00Z">
        <w:r>
          <w:rPr/>
          <w:t>each</w:t>
        </w:r>
      </w:ins>
      <w:ins w:id="37" w:author="Unknown Author" w:date="2015-10-15T14:13:00Z">
        <w:r>
          <w:rPr/>
          <w:t xml:space="preserve"> semester</w:t>
        </w:r>
      </w:ins>
      <w:del w:id="38" w:author="Unknown Author" w:date="2015-10-15T14:13:00Z">
        <w:r>
          <w:rPr/>
          <w:delText>TEP application list,</w:delText>
        </w:r>
      </w:del>
      <w:r>
        <w:rPr/>
        <w:t xml:space="preserve"> share </w:t>
      </w:r>
      <w:ins w:id="39" w:author="Unknown Author" w:date="2015-10-15T14:36:00Z">
        <w:r>
          <w:rPr/>
          <w:t xml:space="preserve">this list </w:t>
        </w:r>
      </w:ins>
      <w:r>
        <w:rPr/>
        <w:t xml:space="preserve">with faculty for confirmation, email students application survey to fill out, and follow up with </w:t>
      </w:r>
      <w:commentRangeStart w:id="3"/>
      <w:r>
        <w:rPr/>
        <w:t>documents</w:t>
      </w:r>
      <w:commentRangeEnd w:id="3"/>
      <w:r>
        <w:rPr/>
      </w:r>
      <w:r>
        <w:rPr/>
        <w:commentReference w:id="3"/>
      </w:r>
      <w:r>
        <w:rPr/>
        <w:t xml:space="preserve"> and </w:t>
      </w:r>
      <w:commentRangeStart w:id="4"/>
      <w:r>
        <w:rPr/>
        <w:t>notice</w:t>
      </w:r>
      <w:commentRangeEnd w:id="4"/>
      <w:r>
        <w:rPr/>
      </w:r>
      <w:r>
        <w:rPr/>
        <w:commentReference w:id="4"/>
      </w:r>
      <w:r>
        <w:rPr/>
        <w:t xml:space="preserve"> for students to contact their advisors for support.</w:t>
      </w:r>
    </w:p>
    <w:p>
      <w:pPr>
        <w:pStyle w:val="ListParagraph"/>
        <w:numPr>
          <w:ilvl w:val="0"/>
          <w:numId w:val="2"/>
        </w:numPr>
        <w:rPr/>
      </w:pPr>
      <w:r>
        <w:rPr/>
        <w:t xml:space="preserve">Jacob will set up LiveText assignments for </w:t>
      </w:r>
      <w:r>
        <w:rPr>
          <w:i/>
        </w:rPr>
        <w:t>Why I want to Teach</w:t>
      </w:r>
      <w:r>
        <w:rPr/>
        <w:t>, the resume and the interview rubric.</w:t>
      </w:r>
    </w:p>
    <w:p>
      <w:pPr>
        <w:pStyle w:val="ListParagraph"/>
        <w:numPr>
          <w:ilvl w:val="0"/>
          <w:numId w:val="2"/>
        </w:numPr>
        <w:rPr/>
      </w:pPr>
      <w:r>
        <w:rPr/>
        <w:t xml:space="preserve">Lisa will assign readers </w:t>
      </w:r>
      <w:ins w:id="40" w:author="Unknown Author" w:date="2015-10-15T14:38:00Z">
        <w:r>
          <w:rPr/>
          <w:t xml:space="preserve">and </w:t>
        </w:r>
      </w:ins>
      <w:r>
        <w:rPr/>
        <w:t>enter them into LiveText with approval from Yoli.</w:t>
      </w:r>
    </w:p>
    <w:p>
      <w:pPr>
        <w:pStyle w:val="ListParagraph"/>
        <w:numPr>
          <w:ilvl w:val="0"/>
          <w:numId w:val="2"/>
        </w:numPr>
        <w:rPr/>
      </w:pPr>
      <w:r>
        <w:rPr/>
        <w:t>Lisa will submit requested recommendations and admission/denial letters to LiveText and then publish results back to student</w:t>
      </w:r>
      <w:ins w:id="41" w:author="Unknown Author" w:date="2015-10-16T08:13:00Z">
        <w:r>
          <w:rPr/>
          <w:t>s</w:t>
        </w:r>
      </w:ins>
      <w:r>
        <w:rPr/>
        <w:t xml:space="preserve"> after they have been</w:t>
      </w:r>
      <w:bookmarkStart w:id="0" w:name="_GoBack"/>
      <w:bookmarkEnd w:id="0"/>
      <w:r>
        <w:rPr/>
        <w:t xml:space="preserve"> officially admitted or denied.</w:t>
      </w:r>
    </w:p>
    <w:p>
      <w:pPr>
        <w:pStyle w:val="ListParagraph"/>
        <w:numPr>
          <w:ilvl w:val="0"/>
          <w:numId w:val="2"/>
        </w:numPr>
        <w:rPr/>
      </w:pPr>
      <w:del w:id="42" w:author="Unknown Author" w:date="2015-10-16T08:14:00Z">
        <w:commentRangeStart w:id="5"/>
        <w:r>
          <w:rPr/>
        </w:r>
      </w:del>
      <w:r>
        <w:rPr/>
        <w:t>Lisa will save all documents associated with the student’s application in their public folder.</w:t>
      </w:r>
      <w:commentRangeEnd w:id="5"/>
      <w:r>
        <w:rPr/>
      </w:r>
      <w:r>
        <w:rPr/>
        <w:commentReference w:id="5"/>
      </w:r>
    </w:p>
    <w:p>
      <w:pPr>
        <w:pStyle w:val="ListParagraph"/>
        <w:numPr>
          <w:ilvl w:val="0"/>
          <w:numId w:val="2"/>
        </w:numPr>
        <w:rPr/>
      </w:pPr>
      <w:r>
        <w:rPr/>
        <w:t>Advisors will work with students on their PGP and upload the finished document to LiveText</w:t>
      </w:r>
    </w:p>
    <w:p>
      <w:pPr>
        <w:pStyle w:val="Normal"/>
        <w:spacing w:before="0" w:after="0"/>
        <w:rPr/>
      </w:pPr>
      <w:r>
        <w:rPr/>
      </w:r>
    </w:p>
    <w:p>
      <w:pPr>
        <w:pStyle w:val="Normal"/>
        <w:spacing w:before="0" w:after="0"/>
        <w:rPr/>
      </w:pPr>
      <w:r>
        <w:rPr/>
        <w:t>Questions/Comments/Clarifications:</w:t>
      </w:r>
    </w:p>
    <w:p>
      <w:pPr>
        <w:pStyle w:val="ListParagraph"/>
        <w:numPr>
          <w:ilvl w:val="0"/>
          <w:numId w:val="3"/>
        </w:numPr>
        <w:spacing w:before="0" w:after="0"/>
        <w:contextualSpacing/>
        <w:rPr/>
      </w:pPr>
      <w:r>
        <w:rPr/>
        <w:t>What is our understanding on how an application is assessed?</w:t>
      </w:r>
    </w:p>
    <w:p>
      <w:pPr>
        <w:pStyle w:val="ListParagraph"/>
        <w:numPr>
          <w:ilvl w:val="1"/>
          <w:numId w:val="3"/>
        </w:numPr>
        <w:spacing w:before="0" w:after="0"/>
        <w:contextualSpacing/>
        <w:rPr/>
      </w:pPr>
      <w:r>
        <w:rPr/>
        <w:t xml:space="preserve">Criteria that </w:t>
      </w:r>
      <w:del w:id="43" w:author="Unknown Author" w:date="2015-10-16T08:14:00Z">
        <w:r>
          <w:rPr/>
          <w:delText>have</w:delText>
        </w:r>
      </w:del>
      <w:r>
        <w:rPr/>
        <w:t xml:space="preserve"> students have to pass</w:t>
      </w:r>
    </w:p>
    <w:p>
      <w:pPr>
        <w:pStyle w:val="ListParagraph"/>
        <w:numPr>
          <w:ilvl w:val="2"/>
          <w:numId w:val="3"/>
        </w:numPr>
        <w:spacing w:before="0" w:after="0"/>
        <w:contextualSpacing/>
        <w:rPr/>
      </w:pPr>
      <w:r>
        <w:rPr>
          <w:i/>
        </w:rPr>
        <w:t xml:space="preserve">Why I Want to Teach- </w:t>
      </w:r>
      <w:ins w:id="44" w:author="Unknown Author" w:date="2015-10-15T14:17:00Z">
        <w:bookmarkStart w:id="1" w:name="__DdeLink__133_963181828"/>
        <w:r>
          <w:rPr>
            <w:i w:val="false"/>
            <w:iCs w:val="false"/>
          </w:rPr>
          <w:t>a score of two or better on all rubric items</w:t>
        </w:r>
      </w:ins>
      <w:del w:id="45" w:author="Unknown Author" w:date="2015-10-15T14:17:00Z">
        <w:bookmarkEnd w:id="1"/>
        <w:r>
          <w:rPr/>
          <w:delText>at least twos</w:delText>
        </w:r>
      </w:del>
    </w:p>
    <w:p>
      <w:pPr>
        <w:pStyle w:val="ListParagraph"/>
        <w:numPr>
          <w:ilvl w:val="2"/>
          <w:numId w:val="3"/>
        </w:numPr>
        <w:spacing w:before="0" w:after="0"/>
        <w:contextualSpacing/>
        <w:rPr/>
      </w:pPr>
      <w:r>
        <w:rPr/>
        <w:t>Resume-</w:t>
      </w:r>
      <w:ins w:id="46" w:author="Unknown Author" w:date="2015-10-15T14:17:00Z">
        <w:r>
          <w:rPr>
            <w:i w:val="false"/>
            <w:iCs w:val="false"/>
          </w:rPr>
          <w:t>a score of two or better on all rubric items</w:t>
        </w:r>
      </w:ins>
      <w:del w:id="47" w:author="Unknown Author" w:date="2015-10-15T14:17:00Z">
        <w:r>
          <w:rPr/>
          <w:delText>at least twos</w:delText>
        </w:r>
      </w:del>
    </w:p>
    <w:p>
      <w:pPr>
        <w:pStyle w:val="ListParagraph"/>
        <w:numPr>
          <w:ilvl w:val="2"/>
          <w:numId w:val="3"/>
        </w:numPr>
        <w:spacing w:before="0" w:after="0"/>
        <w:contextualSpacing/>
        <w:rPr/>
      </w:pPr>
      <w:r>
        <w:rPr/>
        <w:t xml:space="preserve">GPA 2.75 overall or 3.00 </w:t>
      </w:r>
      <w:ins w:id="48" w:author="Unknown Author" w:date="2015-10-15T14:39:00Z">
        <w:r>
          <w:rPr/>
          <w:t xml:space="preserve">in the </w:t>
        </w:r>
      </w:ins>
      <w:r>
        <w:rPr/>
        <w:t>last 30 credit hours</w:t>
      </w:r>
    </w:p>
    <w:p>
      <w:pPr>
        <w:pStyle w:val="ListParagraph"/>
        <w:numPr>
          <w:ilvl w:val="2"/>
          <w:numId w:val="3"/>
        </w:numPr>
        <w:spacing w:before="0" w:after="0"/>
        <w:contextualSpacing/>
        <w:rPr/>
      </w:pPr>
      <w:r>
        <w:rPr/>
        <w:t xml:space="preserve">Praxis- passing score on each </w:t>
      </w:r>
      <w:del w:id="49" w:author="Unknown Author" w:date="2015-10-15T14:39:00Z">
        <w:r>
          <w:rPr/>
          <w:delText>section</w:delText>
        </w:r>
      </w:del>
      <w:ins w:id="50" w:author="Unknown Author" w:date="2015-10-15T14:39:00Z">
        <w:r>
          <w:rPr/>
          <w:t>exam</w:t>
        </w:r>
      </w:ins>
    </w:p>
    <w:p>
      <w:pPr>
        <w:pStyle w:val="ListParagraph"/>
        <w:numPr>
          <w:ilvl w:val="2"/>
          <w:numId w:val="3"/>
        </w:numPr>
        <w:spacing w:before="0" w:after="0"/>
        <w:contextualSpacing/>
        <w:rPr/>
      </w:pPr>
      <w:ins w:id="51" w:author="Unknown Author" w:date="2015-10-15T14:39:00Z">
        <w:r>
          <w:rPr/>
          <w:t xml:space="preserve">A grade of C or better in </w:t>
        </w:r>
      </w:ins>
      <w:r>
        <w:rPr/>
        <w:t xml:space="preserve">EDS 150 </w:t>
      </w:r>
      <w:del w:id="52" w:author="Unknown Author" w:date="2015-10-15T14:40:00Z">
        <w:r>
          <w:rPr/>
          <w:delText xml:space="preserve">at least C &amp; </w:delText>
        </w:r>
      </w:del>
      <w:ins w:id="53" w:author="Unknown Author" w:date="2015-10-15T14:40:00Z">
        <w:r>
          <w:rPr/>
          <w:t xml:space="preserve">and a grade of B- or better in EDS </w:t>
        </w:r>
      </w:ins>
      <w:r>
        <w:rPr/>
        <w:t>227/228 or equivalent</w:t>
      </w:r>
      <w:ins w:id="54" w:author="Unknown Author" w:date="2015-10-15T14:40:00Z">
        <w:r>
          <w:rPr/>
          <w:t>.</w:t>
        </w:r>
      </w:ins>
      <w:r>
        <w:rPr/>
        <w:t xml:space="preserve"> </w:t>
      </w:r>
      <w:del w:id="55" w:author="Unknown Author" w:date="2015-10-15T14:40:00Z">
        <w:r>
          <w:rPr/>
          <w:delText>at least B-</w:delText>
        </w:r>
      </w:del>
    </w:p>
    <w:p>
      <w:pPr>
        <w:pStyle w:val="ListParagraph"/>
        <w:numPr>
          <w:ilvl w:val="2"/>
          <w:numId w:val="3"/>
        </w:numPr>
        <w:spacing w:before="0" w:after="0"/>
        <w:contextualSpacing/>
        <w:rPr/>
      </w:pPr>
      <w:r>
        <w:rPr/>
        <w:t>Essential Demonstrations- see policy</w:t>
      </w:r>
      <w:ins w:id="56" w:author="Unknown Author" w:date="2015-10-15T14:20:00Z">
        <w:r>
          <w:rPr/>
          <w:t xml:space="preserve">, </w:t>
        </w:r>
      </w:ins>
      <w:ins w:id="57" w:author="Unknown Author" w:date="2015-10-15T14:16:00Z">
        <w:r>
          <w:rPr/>
          <w:t>pending approval by departmen</w:t>
        </w:r>
      </w:ins>
      <w:ins w:id="58" w:author="Unknown Author" w:date="2015-10-15T14:17:00Z">
        <w:r>
          <w:rPr/>
          <w:t>t</w:t>
        </w:r>
      </w:ins>
    </w:p>
    <w:p>
      <w:pPr>
        <w:pStyle w:val="ListParagraph"/>
        <w:numPr>
          <w:ilvl w:val="1"/>
          <w:numId w:val="3"/>
        </w:numPr>
        <w:spacing w:before="0" w:after="0"/>
        <w:contextualSpacing/>
        <w:rPr>
          <w:shd w:fill="FFFF00" w:val="clear"/>
        </w:rPr>
      </w:pPr>
      <w:r>
        <w:rPr>
          <w:shd w:fill="FFFF00" w:val="clear"/>
        </w:rPr>
        <w:t>Recommendation Survey?</w:t>
      </w:r>
    </w:p>
    <w:p>
      <w:pPr>
        <w:pStyle w:val="ListParagraph"/>
        <w:numPr>
          <w:ilvl w:val="1"/>
          <w:numId w:val="3"/>
        </w:numPr>
        <w:spacing w:before="0" w:after="0"/>
        <w:contextualSpacing/>
        <w:rPr>
          <w:shd w:fill="FFFF00" w:val="clear"/>
        </w:rPr>
      </w:pPr>
      <w:r>
        <w:rPr>
          <w:shd w:fill="FFFF00" w:val="clear"/>
        </w:rPr>
        <w:t>Interview?</w:t>
      </w:r>
    </w:p>
    <w:p>
      <w:pPr>
        <w:pStyle w:val="Normal"/>
        <w:spacing w:before="0" w:after="0"/>
        <w:rPr/>
      </w:pPr>
      <w:r>
        <w:rPr/>
      </w:r>
    </w:p>
    <w:p>
      <w:pPr>
        <w:pStyle w:val="Normal"/>
        <w:spacing w:before="0" w:after="0"/>
        <w:rPr/>
      </w:pPr>
      <w:r>
        <w:rPr/>
        <w:t>Things left to do:</w:t>
      </w:r>
    </w:p>
    <w:p>
      <w:pPr>
        <w:pStyle w:val="ListParagraph"/>
        <w:numPr>
          <w:ilvl w:val="0"/>
          <w:numId w:val="3"/>
        </w:numPr>
        <w:spacing w:before="0" w:after="0"/>
        <w:contextualSpacing/>
        <w:rPr>
          <w:shd w:fill="FFFF00" w:val="clear"/>
        </w:rPr>
      </w:pPr>
      <w:r>
        <w:rPr>
          <w:shd w:fill="FFFF00" w:val="clear"/>
        </w:rPr>
        <w:t xml:space="preserve">Althea said that she would look at the directions for </w:t>
      </w:r>
      <w:r>
        <w:rPr>
          <w:i/>
          <w:shd w:fill="FFFF00" w:val="clear"/>
        </w:rPr>
        <w:t>Why I Want to Teach</w:t>
      </w:r>
      <w:r>
        <w:rPr>
          <w:shd w:fill="FFFF00" w:val="clear"/>
        </w:rPr>
        <w:t xml:space="preserve"> in order to make sure that they are clear.</w:t>
      </w:r>
    </w:p>
    <w:p>
      <w:pPr>
        <w:pStyle w:val="ListParagraph"/>
        <w:numPr>
          <w:ilvl w:val="0"/>
          <w:numId w:val="3"/>
        </w:numPr>
        <w:spacing w:before="0" w:after="0"/>
        <w:contextualSpacing/>
        <w:rPr>
          <w:shd w:fill="FFFF00" w:val="clear"/>
        </w:rPr>
      </w:pPr>
      <w:r>
        <w:rPr>
          <w:shd w:fill="FFFF00" w:val="clear"/>
        </w:rPr>
        <w:t>With assistance for TEC, look at Interview process and decide how to go forward.</w:t>
      </w:r>
    </w:p>
    <w:p>
      <w:pPr>
        <w:pStyle w:val="ListParagraph"/>
        <w:numPr>
          <w:ilvl w:val="0"/>
          <w:numId w:val="3"/>
        </w:numPr>
        <w:spacing w:before="0" w:after="0"/>
        <w:contextualSpacing/>
        <w:rPr>
          <w:shd w:fill="FFFF00" w:val="clear"/>
        </w:rPr>
      </w:pPr>
      <w:r>
        <w:rPr>
          <w:shd w:fill="FFFF00" w:val="clear"/>
        </w:rPr>
        <w:t>Music/PE equivalent to 227/228</w:t>
      </w:r>
    </w:p>
    <w:p>
      <w:pPr>
        <w:pStyle w:val="ListParagraph"/>
        <w:numPr>
          <w:ilvl w:val="0"/>
          <w:numId w:val="3"/>
        </w:numPr>
        <w:spacing w:before="0" w:after="0"/>
        <w:contextualSpacing/>
        <w:rPr>
          <w:shd w:fill="FFFF00" w:val="clear"/>
        </w:rPr>
      </w:pPr>
      <w:del w:id="59" w:author="Unknown Author" w:date="2015-10-16T08:15:00Z">
        <w:commentRangeStart w:id="6"/>
        <w:r>
          <w:rPr>
            <w:shd w:fill="FFFF00" w:val="clear"/>
          </w:rPr>
        </w:r>
      </w:del>
      <w:r>
        <w:rPr>
          <w:shd w:fill="FFFF00" w:val="clear"/>
        </w:rPr>
        <w:t>PGP completed</w:t>
      </w:r>
      <w:commentRangeEnd w:id="6"/>
      <w:r>
        <w:rPr>
          <w:shd w:fill="FFFF00" w:val="clear"/>
        </w:rPr>
      </w:r>
      <w:r>
        <w:rPr>
          <w:shd w:fill="FFFF00" w:val="clear"/>
        </w:rPr>
        <w:commentReference w:id="6"/>
      </w:r>
    </w:p>
    <w:p>
      <w:pPr>
        <w:pStyle w:val="ListParagraph"/>
        <w:numPr>
          <w:ilvl w:val="0"/>
          <w:numId w:val="3"/>
        </w:numPr>
        <w:spacing w:before="0" w:after="0"/>
        <w:contextualSpacing/>
        <w:rPr>
          <w:shd w:fill="FFFF00" w:val="clear"/>
        </w:rPr>
      </w:pPr>
      <w:r>
        <w:rPr>
          <w:shd w:fill="FFFF00" w:val="clear"/>
        </w:rPr>
        <w:t>Decide how review “teams” will work in spring</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5-10-15T14:04:01Z" w:initials="">
    <w:p>
      <w:r>
        <w:rPr>
          <w:rFonts w:cs="Calibri"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Is including TEC members on the table as well?</w:t>
      </w:r>
    </w:p>
  </w:comment>
  <w:comment w:id="1" w:author="Unknown Author" w:date="2015-10-15T14:07:57Z" w:initials="">
    <w:p>
      <w:r>
        <w:rPr>
          <w:rFonts w:cs="Calibri"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Unless we want to spell out individual circumstances a bit more, we might want to avoid the perception of favoritism by simply saying that the department might offer a second submission opportunity and it might not.</w:t>
      </w:r>
    </w:p>
  </w:comment>
  <w:comment w:id="2" w:author="Unknown Author" w:date="2015-10-15T14:10:29Z" w:initials="">
    <w:p>
      <w:r>
        <w:rPr>
          <w:rFonts w:cs="Calibri"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Once the new database and dashboard are implemented, I will move all files off of the fileshare and onto the new app server.  We can keep this language for now, but it will need to change once we have moved to our new system.</w:t>
      </w:r>
    </w:p>
  </w:comment>
  <w:comment w:id="3" w:author="Unknown Author" w:date="2015-10-15T14:14:19Z" w:initials="">
    <w:p>
      <w:r>
        <w:rPr>
          <w:rFonts w:cs="Calibri"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What documents?</w:t>
      </w:r>
    </w:p>
  </w:comment>
  <w:comment w:id="4" w:author="Unknown Author" w:date="2015-10-15T14:37:08Z" w:initials="">
    <w:p>
      <w:r>
        <w:rPr>
          <w:rFonts w:cs="Calibri"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Does “notice” mean informing students the results of their application?</w:t>
      </w:r>
    </w:p>
  </w:comment>
  <w:comment w:id="5" w:author="Unknown Author" w:date="2015-10-15T14:15:19Z" w:initials="">
    <w:p>
      <w:r>
        <w:rPr>
          <w:rFonts w:cs="Calibri"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Again, this will change when we switch systems.</w:t>
      </w:r>
    </w:p>
  </w:comment>
  <w:comment w:id="6" w:author="Unknown Author" w:date="2015-10-15T14:20:33Z" w:initials="">
    <w:p>
      <w:r>
        <w:rPr>
          <w:rFonts w:cs="Calibri" w:ascii="Ubuntu" w:hAnsi="Ubuntu"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Do you mean PGP rubric?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Ubuntu">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27075"/>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2015-09-25T13:18:00Z</dcterms:created>
  <dc:creator>Berea College</dc:creator>
  <dc:language>en-US</dc:language>
  <cp:lastModifiedBy>Berea College</cp:lastModifiedBy>
  <dcterms:modified xsi:type="dcterms:W3CDTF">2015-10-15T15:48:00Z</dcterms:modified>
  <cp:revision>9</cp:revision>
</cp:coreProperties>
</file>